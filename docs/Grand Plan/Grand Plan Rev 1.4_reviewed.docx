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EB0E2" w14:textId="37782A75" w:rsidR="00BF3F7C" w:rsidRPr="00965ADC" w:rsidRDefault="008A33DE" w:rsidP="00780512">
      <w:pPr>
        <w:pStyle w:val="Title"/>
      </w:pPr>
      <w:r w:rsidRPr="00965ADC">
        <w:t>Grand Plan Outline</w:t>
      </w:r>
    </w:p>
    <w:p w14:paraId="12C3CC43" w14:textId="47E9D9EC" w:rsidR="00BF3F7C" w:rsidRPr="00965ADC" w:rsidRDefault="008A33DE" w:rsidP="00361781">
      <w:pPr>
        <w:pStyle w:val="Subtitle"/>
      </w:pPr>
      <w:r w:rsidRPr="00965ADC">
        <w:t>Author: William Kerr</w:t>
      </w:r>
    </w:p>
    <w:p w14:paraId="7C7FDC36" w14:textId="3492A3B6" w:rsidR="00BF3F7C" w:rsidRPr="00965ADC" w:rsidRDefault="00780512" w:rsidP="00361781">
      <w:pPr>
        <w:pStyle w:val="Heading1"/>
      </w:pPr>
      <w:r w:rsidRPr="00965ADC">
        <w:t>Introduction:</w:t>
      </w:r>
    </w:p>
    <w:p w14:paraId="58DC85E0" w14:textId="77777777" w:rsidR="009D1207" w:rsidRPr="00965ADC" w:rsidRDefault="009D1207"/>
    <w:p w14:paraId="31A8F5E1" w14:textId="466F62EC" w:rsidR="008244A1" w:rsidRPr="00965ADC" w:rsidRDefault="008244A1">
      <w:r w:rsidRPr="00965ADC">
        <w:t>Goals:</w:t>
      </w:r>
    </w:p>
    <w:p w14:paraId="3A32D399" w14:textId="4AEC6295" w:rsidR="00C96BC6" w:rsidRPr="00965ADC" w:rsidRDefault="00C96BC6"/>
    <w:p w14:paraId="698ECB56" w14:textId="129001E7" w:rsidR="00C96BC6" w:rsidRPr="00965ADC" w:rsidRDefault="00C96BC6">
      <w:r w:rsidRPr="00965ADC">
        <w:t xml:space="preserve">My goal is to create a </w:t>
      </w:r>
      <w:ins w:id="0" w:author="tela a" w:date="2019-10-17T08:49:00Z">
        <w:r w:rsidR="003043E7">
          <w:t xml:space="preserve">monitoring system for a </w:t>
        </w:r>
      </w:ins>
      <w:r w:rsidRPr="00965ADC">
        <w:t>solar-powered greenhouse. The requirements of the greenhouse are to store plants at a reasonable temperature</w:t>
      </w:r>
      <w:ins w:id="1" w:author="tela a" w:date="2019-10-17T08:50:00Z">
        <w:r w:rsidR="003043E7">
          <w:t xml:space="preserve"> while providing power for ancillary devices such as pumps and fans</w:t>
        </w:r>
      </w:ins>
      <w:r w:rsidRPr="00965ADC">
        <w:t xml:space="preserve">, </w:t>
      </w:r>
      <w:del w:id="2" w:author="tela a" w:date="2019-10-17T08:51:00Z">
        <w:r w:rsidRPr="00965ADC" w:rsidDel="003043E7">
          <w:delText>store a</w:delText>
        </w:r>
      </w:del>
      <w:ins w:id="3" w:author="tela a" w:date="2019-10-17T08:51:00Z">
        <w:r w:rsidR="003043E7">
          <w:t>provide means to</w:t>
        </w:r>
      </w:ins>
      <w:r w:rsidRPr="00965ADC">
        <w:t xml:space="preserve"> monitor</w:t>
      </w:r>
      <w:del w:id="4" w:author="tela a" w:date="2019-10-17T08:51:00Z">
        <w:r w:rsidRPr="00965ADC" w:rsidDel="003043E7">
          <w:delText>ing</w:delText>
        </w:r>
      </w:del>
      <w:r w:rsidRPr="00965ADC">
        <w:t xml:space="preserve"> </w:t>
      </w:r>
      <w:ins w:id="5" w:author="tela a" w:date="2019-10-17T08:51:00Z">
        <w:r w:rsidR="003043E7">
          <w:t xml:space="preserve">said </w:t>
        </w:r>
      </w:ins>
      <w:r w:rsidRPr="00965ADC">
        <w:t>system</w:t>
      </w:r>
      <w:del w:id="6" w:author="tela a" w:date="2019-10-17T08:52:00Z">
        <w:r w:rsidRPr="00965ADC" w:rsidDel="003043E7">
          <w:delText xml:space="preserve"> inside</w:delText>
        </w:r>
      </w:del>
      <w:r w:rsidRPr="00965ADC">
        <w:t xml:space="preserve">, and power said monitoring system with </w:t>
      </w:r>
      <w:ins w:id="7" w:author="tela a" w:date="2019-10-17T08:52:00Z">
        <w:r w:rsidR="003043E7">
          <w:t xml:space="preserve">batteries recharged from </w:t>
        </w:r>
      </w:ins>
      <w:r w:rsidRPr="00965ADC">
        <w:t>rooftop solar panels providing power.</w:t>
      </w:r>
    </w:p>
    <w:p w14:paraId="6E9D879C" w14:textId="77777777" w:rsidR="008244A1" w:rsidRPr="00965ADC" w:rsidRDefault="008244A1"/>
    <w:p w14:paraId="406B0D58" w14:textId="2524CFB4" w:rsidR="00EF090A" w:rsidRPr="00965ADC" w:rsidRDefault="00C96BC6">
      <w:r w:rsidRPr="00965ADC">
        <w:t xml:space="preserve">UCSC has 24 solar panels that provide 1.5kWhr of power per day. </w:t>
      </w:r>
      <w:r w:rsidR="008244A1" w:rsidRPr="00965ADC">
        <w:t>The power will be delivered</w:t>
      </w:r>
      <w:r w:rsidR="00326FA8" w:rsidRPr="00965ADC">
        <w:t xml:space="preserve"> to the system</w:t>
      </w:r>
      <w:r w:rsidR="008244A1" w:rsidRPr="00965ADC">
        <w:t xml:space="preserve"> properly using</w:t>
      </w:r>
      <w:del w:id="8" w:author="tela a" w:date="2019-10-17T09:05:00Z">
        <w:r w:rsidR="008244A1" w:rsidRPr="00965ADC" w:rsidDel="004A101B">
          <w:delText xml:space="preserve"> </w:delText>
        </w:r>
      </w:del>
      <w:del w:id="9" w:author="tela a" w:date="2019-10-17T08:56:00Z">
        <w:r w:rsidR="008244A1" w:rsidRPr="00965ADC" w:rsidDel="003043E7">
          <w:delText>a</w:delText>
        </w:r>
      </w:del>
      <w:r w:rsidR="008244A1" w:rsidRPr="00965ADC">
        <w:t xml:space="preserve"> MPPT Solar Charge Controller, provided by Morningstar. </w:t>
      </w:r>
      <w:r w:rsidRPr="00965ADC">
        <w:t>Each</w:t>
      </w:r>
      <w:r w:rsidR="00822245" w:rsidRPr="00965ADC">
        <w:t xml:space="preserve"> charge controller can only take 150V, and the total amount of solar panels we have sums up to 196V</w:t>
      </w:r>
      <w:r w:rsidRPr="00965ADC">
        <w:t xml:space="preserve">. Therefore, </w:t>
      </w:r>
      <w:r w:rsidR="00822245" w:rsidRPr="00965ADC">
        <w:t xml:space="preserve">we will have </w:t>
      </w:r>
      <w:r w:rsidRPr="00965ADC">
        <w:t>two</w:t>
      </w:r>
      <w:r w:rsidR="00822245" w:rsidRPr="00965ADC">
        <w:t xml:space="preserve"> </w:t>
      </w:r>
      <w:r w:rsidRPr="00965ADC">
        <w:t>c</w:t>
      </w:r>
      <w:r w:rsidR="00822245" w:rsidRPr="00965ADC">
        <w:t xml:space="preserve">harge </w:t>
      </w:r>
      <w:r w:rsidRPr="00965ADC">
        <w:t>c</w:t>
      </w:r>
      <w:r w:rsidR="00822245" w:rsidRPr="00965ADC">
        <w:t xml:space="preserve">ontrollers working in tandem to charge </w:t>
      </w:r>
      <w:r w:rsidR="0037285F" w:rsidRPr="00965ADC">
        <w:t>a</w:t>
      </w:r>
      <w:r w:rsidR="00822245" w:rsidRPr="00965ADC">
        <w:t xml:space="preserve"> batter</w:t>
      </w:r>
      <w:r w:rsidRPr="00965ADC">
        <w:t>y pack</w:t>
      </w:r>
      <w:r w:rsidR="00822245" w:rsidRPr="00965ADC">
        <w:t xml:space="preserve">. These </w:t>
      </w:r>
      <w:r w:rsidRPr="00965ADC">
        <w:t>c</w:t>
      </w:r>
      <w:r w:rsidR="00822245" w:rsidRPr="00965ADC">
        <w:t xml:space="preserve">harge </w:t>
      </w:r>
      <w:r w:rsidRPr="00965ADC">
        <w:t>c</w:t>
      </w:r>
      <w:r w:rsidR="00822245" w:rsidRPr="00965ADC">
        <w:t xml:space="preserve">ontrollers can </w:t>
      </w:r>
      <w:r w:rsidRPr="00965ADC">
        <w:t xml:space="preserve">charge the </w:t>
      </w:r>
      <w:r w:rsidR="00822245" w:rsidRPr="00965ADC">
        <w:t>same battery pack without interference</w:t>
      </w:r>
      <w:r w:rsidR="00BB42F7" w:rsidRPr="00965ADC">
        <w:t>, according to Morningstar.</w:t>
      </w:r>
      <w:r w:rsidR="00744D63" w:rsidRPr="00965ADC">
        <w:t xml:space="preserve"> Both charge controllers will have a </w:t>
      </w:r>
      <w:commentRangeStart w:id="10"/>
      <w:r w:rsidR="00744D63" w:rsidRPr="00965ADC">
        <w:t>remote temperature sensor connected to it in order to monitor the amount of charge being delivered to the batteries</w:t>
      </w:r>
      <w:commentRangeEnd w:id="10"/>
      <w:r w:rsidR="006E5C1F">
        <w:rPr>
          <w:rStyle w:val="CommentReference"/>
        </w:rPr>
        <w:commentReference w:id="10"/>
      </w:r>
      <w:r w:rsidR="00744D63" w:rsidRPr="00965ADC">
        <w:t>.</w:t>
      </w:r>
      <w:r w:rsidR="0037285F" w:rsidRPr="00965ADC">
        <w:t xml:space="preserve"> The charge controllers will deliver power to a battery pack, but these charge controllers cannot regulate all the batteries by themselves.</w:t>
      </w:r>
    </w:p>
    <w:p w14:paraId="51AAD50D" w14:textId="77777777" w:rsidR="00C96BC6" w:rsidRPr="00965ADC" w:rsidRDefault="00C96BC6"/>
    <w:p w14:paraId="58F4695B" w14:textId="7FDA5C8F" w:rsidR="00B22497" w:rsidRPr="00965ADC" w:rsidRDefault="00326FA8">
      <w:r w:rsidRPr="00965ADC">
        <w:t xml:space="preserve">The battery pack consists of 8 batteries, each with a maximum </w:t>
      </w:r>
      <w:del w:id="11" w:author="tela a" w:date="2019-10-17T09:34:00Z">
        <w:r w:rsidRPr="00965ADC" w:rsidDel="00CE4D26">
          <w:delText xml:space="preserve">charge </w:delText>
        </w:r>
      </w:del>
      <w:ins w:id="12" w:author="tela a" w:date="2019-10-17T09:34:00Z">
        <w:r w:rsidR="00CE4D26">
          <w:t>capacity</w:t>
        </w:r>
        <w:r w:rsidR="00CE4D26" w:rsidRPr="00965ADC">
          <w:t xml:space="preserve"> </w:t>
        </w:r>
      </w:ins>
      <w:r w:rsidRPr="00965ADC">
        <w:t>of 180Ah</w:t>
      </w:r>
      <w:r w:rsidR="00304477" w:rsidRPr="00965ADC">
        <w:t xml:space="preserve"> and nominal voltage of 3.2V</w:t>
      </w:r>
      <w:r w:rsidRPr="00965ADC">
        <w:t xml:space="preserve">, provided by CALB. </w:t>
      </w:r>
      <w:r w:rsidR="00304477" w:rsidRPr="00965ADC">
        <w:t xml:space="preserve">The batteries will be connected in series in groups of four, summing up to 12.8V per group. </w:t>
      </w:r>
      <w:r w:rsidR="0037285F" w:rsidRPr="00965ADC">
        <w:t>The battery pack</w:t>
      </w:r>
      <w:r w:rsidR="008244A1" w:rsidRPr="00965ADC">
        <w:t xml:space="preserve"> will be</w:t>
      </w:r>
      <w:r w:rsidRPr="00965ADC">
        <w:t xml:space="preserve"> stabilized, its output current</w:t>
      </w:r>
      <w:r w:rsidR="008244A1" w:rsidRPr="00965ADC">
        <w:t xml:space="preserve"> </w:t>
      </w:r>
      <w:r w:rsidRPr="00965ADC">
        <w:t>regulated, and its temperature regulated</w:t>
      </w:r>
      <w:r w:rsidR="008244A1" w:rsidRPr="00965ADC">
        <w:t xml:space="preserve"> by a Battery Management System</w:t>
      </w:r>
      <w:r w:rsidRPr="00965ADC">
        <w:t xml:space="preserve"> (BMS)</w:t>
      </w:r>
      <w:r w:rsidR="008244A1" w:rsidRPr="00965ADC">
        <w:t xml:space="preserve">, provided by EMUS. </w:t>
      </w:r>
      <w:r w:rsidRPr="00965ADC">
        <w:t xml:space="preserve">The BMS consists of a central control module, two CAN Cell Group Modules, two top isolators, two bottom isolators, and </w:t>
      </w:r>
      <w:r w:rsidR="00304477" w:rsidRPr="00965ADC">
        <w:t xml:space="preserve">8 Cell Isolator boards. All </w:t>
      </w:r>
      <w:r w:rsidR="00B22497" w:rsidRPr="00965ADC">
        <w:t>components</w:t>
      </w:r>
      <w:r w:rsidR="00304477" w:rsidRPr="00965ADC">
        <w:t xml:space="preserve"> will be controlled by a CAN bus</w:t>
      </w:r>
      <w:r w:rsidR="00B22497" w:rsidRPr="00965ADC">
        <w:t xml:space="preserve"> originating from the central control module</w:t>
      </w:r>
      <w:r w:rsidR="00304477" w:rsidRPr="00965ADC">
        <w:t>, that EMUS has programmed for its end users.</w:t>
      </w:r>
      <w:r w:rsidR="00B22497" w:rsidRPr="00965ADC">
        <w:t xml:space="preserve"> </w:t>
      </w:r>
    </w:p>
    <w:p w14:paraId="05FD3F90" w14:textId="77777777" w:rsidR="00B22497" w:rsidRPr="00965ADC" w:rsidRDefault="00B22497"/>
    <w:p w14:paraId="1912CEAE" w14:textId="6AF99B67" w:rsidR="00B574A1" w:rsidRPr="00965ADC" w:rsidRDefault="008244A1">
      <w:r w:rsidRPr="00965ADC">
        <w:t>Th</w:t>
      </w:r>
      <w:r w:rsidR="00326FA8" w:rsidRPr="00965ADC">
        <w:t>e BMS</w:t>
      </w:r>
      <w:r w:rsidRPr="00965ADC">
        <w:t xml:space="preserve"> will control the charging of the </w:t>
      </w:r>
      <w:r w:rsidR="00326FA8" w:rsidRPr="00965ADC">
        <w:t>b</w:t>
      </w:r>
      <w:r w:rsidRPr="00965ADC">
        <w:t xml:space="preserve">atteries using variables such as the voltage, current, temperature, and charge of each individual cell, and modify </w:t>
      </w:r>
      <w:r w:rsidR="00326FA8" w:rsidRPr="00965ADC">
        <w:t>internal variables</w:t>
      </w:r>
      <w:r w:rsidRPr="00965ADC">
        <w:t xml:space="preserve"> such as the battery balancing rate accordingly</w:t>
      </w:r>
      <w:r w:rsidR="00326FA8" w:rsidRPr="00965ADC">
        <w:t xml:space="preserve"> to prevent damage to the batteries. If an individual battery </w:t>
      </w:r>
      <w:commentRangeStart w:id="13"/>
      <w:r w:rsidR="00326FA8" w:rsidRPr="00965ADC">
        <w:t>dies</w:t>
      </w:r>
      <w:commentRangeEnd w:id="13"/>
      <w:r w:rsidR="00805D26">
        <w:rPr>
          <w:rStyle w:val="CommentReference"/>
        </w:rPr>
        <w:commentReference w:id="13"/>
      </w:r>
      <w:r w:rsidR="00326FA8" w:rsidRPr="00965ADC">
        <w:t xml:space="preserve">, the </w:t>
      </w:r>
      <w:r w:rsidR="00B574A1" w:rsidRPr="00965ADC">
        <w:t>BMS system will alert you with its monitoring system. The monitoring system can monitor</w:t>
      </w:r>
      <w:r w:rsidR="003375E0" w:rsidRPr="00965ADC">
        <w:t xml:space="preserve"> </w:t>
      </w:r>
      <w:r w:rsidR="00B574A1" w:rsidRPr="00965ADC">
        <w:t xml:space="preserve">from each battery: </w:t>
      </w:r>
      <w:r w:rsidR="003375E0" w:rsidRPr="00965ADC">
        <w:t xml:space="preserve">current drawn, </w:t>
      </w:r>
      <w:r w:rsidR="00B574A1" w:rsidRPr="00965ADC">
        <w:t>individual voltage,</w:t>
      </w:r>
      <w:r w:rsidR="003375E0" w:rsidRPr="00965ADC">
        <w:t xml:space="preserve"> temperature</w:t>
      </w:r>
      <w:r w:rsidR="00951323" w:rsidRPr="00965ADC">
        <w:t>, and more</w:t>
      </w:r>
      <w:r w:rsidR="00B574A1" w:rsidRPr="00965ADC">
        <w:t>.</w:t>
      </w:r>
      <w:r w:rsidR="00951323" w:rsidRPr="00965ADC">
        <w:t xml:space="preserve"> T</w:t>
      </w:r>
      <w:r w:rsidR="003375E0" w:rsidRPr="00965ADC">
        <w:t xml:space="preserve">he </w:t>
      </w:r>
      <w:r w:rsidR="00B574A1" w:rsidRPr="00965ADC">
        <w:t>monitoring system</w:t>
      </w:r>
      <w:r w:rsidR="003375E0" w:rsidRPr="00965ADC">
        <w:t xml:space="preserve"> will calculate how much charge the battery has based on its own internal logic system.</w:t>
      </w:r>
      <w:r w:rsidR="00822245" w:rsidRPr="00965ADC">
        <w:t xml:space="preserve"> </w:t>
      </w:r>
      <w:r w:rsidR="00B574A1" w:rsidRPr="00965ADC">
        <w:t>If the charge of any battery gets too low, it will focus the incoming charge from the solar panels on that particular battery. If the maximum charge of any battery gets too low, it will let you know</w:t>
      </w:r>
      <w:r w:rsidR="003B62D2" w:rsidRPr="00965ADC">
        <w:t xml:space="preserve"> with an </w:t>
      </w:r>
      <w:commentRangeStart w:id="14"/>
      <w:r w:rsidR="003B62D2" w:rsidRPr="00965ADC">
        <w:t>alert</w:t>
      </w:r>
      <w:commentRangeEnd w:id="14"/>
      <w:r w:rsidR="00805D26">
        <w:rPr>
          <w:rStyle w:val="CommentReference"/>
        </w:rPr>
        <w:commentReference w:id="14"/>
      </w:r>
      <w:r w:rsidR="00B574A1" w:rsidRPr="00965ADC">
        <w:t>.</w:t>
      </w:r>
      <w:r w:rsidR="003B62D2" w:rsidRPr="00965ADC">
        <w:t xml:space="preserve"> </w:t>
      </w:r>
      <w:r w:rsidR="00B574A1" w:rsidRPr="00965ADC">
        <w:t>The monitoring system will monitor the batteries’ temperature. T</w:t>
      </w:r>
      <w:commentRangeStart w:id="15"/>
      <w:r w:rsidR="00B574A1" w:rsidRPr="00965ADC">
        <w:t>he BMS will cool the batteries if they get too hot</w:t>
      </w:r>
      <w:r w:rsidR="005B4430" w:rsidRPr="00965ADC">
        <w:t>,</w:t>
      </w:r>
      <w:r w:rsidR="00B574A1" w:rsidRPr="00965ADC">
        <w:t xml:space="preserve"> and warm the batteries if they get too cold.</w:t>
      </w:r>
      <w:commentRangeEnd w:id="15"/>
      <w:r w:rsidR="00805D26">
        <w:rPr>
          <w:rStyle w:val="CommentReference"/>
        </w:rPr>
        <w:commentReference w:id="15"/>
      </w:r>
      <w:r w:rsidR="00E579FE" w:rsidRPr="00965ADC">
        <w:t xml:space="preserve"> The monitoring system will let you know </w:t>
      </w:r>
      <w:commentRangeStart w:id="16"/>
      <w:r w:rsidR="003B62D2" w:rsidRPr="00965ADC">
        <w:t>with an alert</w:t>
      </w:r>
      <w:commentRangeEnd w:id="16"/>
      <w:r w:rsidR="00805D26">
        <w:rPr>
          <w:rStyle w:val="CommentReference"/>
        </w:rPr>
        <w:commentReference w:id="16"/>
      </w:r>
      <w:r w:rsidR="003B62D2" w:rsidRPr="00965ADC">
        <w:t>.</w:t>
      </w:r>
      <w:r w:rsidR="00465306" w:rsidRPr="00965ADC">
        <w:t xml:space="preserve"> There are other variables the monitoring system monitors. Check the components </w:t>
      </w:r>
      <w:commentRangeStart w:id="17"/>
      <w:r w:rsidR="00465306" w:rsidRPr="00965ADC">
        <w:t>document for details</w:t>
      </w:r>
      <w:commentRangeEnd w:id="17"/>
      <w:r w:rsidR="00805D26">
        <w:rPr>
          <w:rStyle w:val="CommentReference"/>
        </w:rPr>
        <w:commentReference w:id="17"/>
      </w:r>
      <w:r w:rsidR="00465306" w:rsidRPr="00965ADC">
        <w:t>.</w:t>
      </w:r>
    </w:p>
    <w:p w14:paraId="00C682B1" w14:textId="77777777" w:rsidR="003375E0" w:rsidRPr="00965ADC" w:rsidRDefault="003375E0"/>
    <w:p w14:paraId="6388603E" w14:textId="77777777" w:rsidR="00114871" w:rsidRPr="00965ADC" w:rsidRDefault="003375E0">
      <w:r w:rsidRPr="00965ADC">
        <w:t>The battery pack will power</w:t>
      </w:r>
      <w:r w:rsidR="001E39D4" w:rsidRPr="00965ADC">
        <w:t xml:space="preserve"> </w:t>
      </w:r>
      <w:r w:rsidR="00822245" w:rsidRPr="00965ADC">
        <w:t>the internal</w:t>
      </w:r>
      <w:r w:rsidR="008B4F56" w:rsidRPr="00965ADC">
        <w:t xml:space="preserve"> computer system inside the </w:t>
      </w:r>
      <w:r w:rsidR="00EA3E12" w:rsidRPr="00965ADC">
        <w:t>greenhouse</w:t>
      </w:r>
      <w:r w:rsidR="003A1EC8" w:rsidRPr="00965ADC">
        <w:t>,</w:t>
      </w:r>
      <w:r w:rsidR="00EA3E12" w:rsidRPr="00965ADC">
        <w:t xml:space="preserve"> an AC outlet somewhere in the greenhouse</w:t>
      </w:r>
      <w:r w:rsidR="003A1EC8" w:rsidRPr="00965ADC">
        <w:t>, and the 12V distribution nodes scattered throughout the greenhouse</w:t>
      </w:r>
      <w:r w:rsidR="00EA3E12" w:rsidRPr="00965ADC">
        <w:t xml:space="preserve">. </w:t>
      </w:r>
      <w:r w:rsidR="001E39D4" w:rsidRPr="00965ADC">
        <w:t>Battery power</w:t>
      </w:r>
      <w:r w:rsidR="00EA3E12" w:rsidRPr="00965ADC">
        <w:t xml:space="preserve"> will be con</w:t>
      </w:r>
      <w:r w:rsidR="003A1EC8" w:rsidRPr="00965ADC">
        <w:t>v</w:t>
      </w:r>
      <w:r w:rsidR="00EA3E12" w:rsidRPr="00965ADC">
        <w:t>erted from DC to AC</w:t>
      </w:r>
      <w:r w:rsidR="001E39D4" w:rsidRPr="00965ADC">
        <w:t xml:space="preserve"> </w:t>
      </w:r>
      <w:r w:rsidR="00EA3E12" w:rsidRPr="00965ADC">
        <w:t>using a power converter</w:t>
      </w:r>
      <w:r w:rsidR="001E39D4" w:rsidRPr="00965ADC">
        <w:t xml:space="preserve"> called the Suresine inverter,</w:t>
      </w:r>
      <w:r w:rsidR="00EA3E12" w:rsidRPr="00965ADC">
        <w:t xml:space="preserve"> provided by Morningstar</w:t>
      </w:r>
      <w:r w:rsidR="001E39D4" w:rsidRPr="00965ADC">
        <w:t>, that</w:t>
      </w:r>
      <w:r w:rsidR="009E2754" w:rsidRPr="00965ADC">
        <w:t xml:space="preserve"> will be located near the Charge Controller.</w:t>
      </w:r>
      <w:r w:rsidR="00114871" w:rsidRPr="00965ADC">
        <w:t xml:space="preserve"> The AC power outlet will have a maximum power output of 300W. The 12V distribution nodes will distribute power to various </w:t>
      </w:r>
      <w:r w:rsidR="00114871" w:rsidRPr="00965ADC">
        <w:lastRenderedPageBreak/>
        <w:t>devices that one might need for a greenhouse experiment, such as an air pump, hanging lights, a heater, a water pump, etcetera.</w:t>
      </w:r>
    </w:p>
    <w:p w14:paraId="3FF45D81" w14:textId="1E740249" w:rsidR="003375E0" w:rsidRPr="00965ADC" w:rsidRDefault="009D1207">
      <w:commentRangeStart w:id="18"/>
      <w:r w:rsidRPr="00965ADC">
        <w:t xml:space="preserve">The internal </w:t>
      </w:r>
      <w:r w:rsidR="00114871" w:rsidRPr="00965ADC">
        <w:t>monitoring</w:t>
      </w:r>
      <w:r w:rsidRPr="00965ADC">
        <w:t xml:space="preserve"> system</w:t>
      </w:r>
      <w:r w:rsidR="00114871" w:rsidRPr="00965ADC">
        <w:t xml:space="preserve"> consists of a </w:t>
      </w:r>
      <w:r w:rsidR="008B4F56" w:rsidRPr="00965ADC">
        <w:t xml:space="preserve">Raspberry Pi main </w:t>
      </w:r>
      <w:r w:rsidR="00114871" w:rsidRPr="00965ADC">
        <w:t>microcontroller</w:t>
      </w:r>
      <w:r w:rsidR="008B4F56" w:rsidRPr="00965ADC">
        <w:t>,</w:t>
      </w:r>
      <w:r w:rsidR="00114871" w:rsidRPr="00965ADC">
        <w:t xml:space="preserve"> which will be</w:t>
      </w:r>
      <w:r w:rsidR="008B4F56" w:rsidRPr="00965ADC">
        <w:t xml:space="preserve"> located next to the Charge Controllers</w:t>
      </w:r>
      <w:r w:rsidR="00114871" w:rsidRPr="00965ADC">
        <w:t xml:space="preserve"> </w:t>
      </w:r>
      <w:r w:rsidR="008B4F56" w:rsidRPr="00965ADC">
        <w:t>for convenience</w:t>
      </w:r>
      <w:r w:rsidR="00114871" w:rsidRPr="00965ADC">
        <w:t>,</w:t>
      </w:r>
      <w:r w:rsidR="008B4F56" w:rsidRPr="00965ADC">
        <w:t xml:space="preserve"> </w:t>
      </w:r>
      <w:r w:rsidR="00114871" w:rsidRPr="00965ADC">
        <w:t>a</w:t>
      </w:r>
      <w:r w:rsidR="008B4F56" w:rsidRPr="00965ADC">
        <w:t xml:space="preserve"> </w:t>
      </w:r>
      <w:r w:rsidR="00184BDA" w:rsidRPr="00965ADC">
        <w:t xml:space="preserve">2G </w:t>
      </w:r>
      <w:r w:rsidR="008B4F56" w:rsidRPr="00965ADC">
        <w:t xml:space="preserve">GSM shield attached to </w:t>
      </w:r>
      <w:r w:rsidR="00114871" w:rsidRPr="00965ADC">
        <w:t>the main microcontroller</w:t>
      </w:r>
      <w:r w:rsidR="008B4F56" w:rsidRPr="00965ADC">
        <w:t>,</w:t>
      </w:r>
      <w:r w:rsidR="00114871" w:rsidRPr="00965ADC">
        <w:t xml:space="preserve"> a 7” touch screen for convenience,</w:t>
      </w:r>
      <w:r w:rsidR="008B4F56" w:rsidRPr="00965ADC">
        <w:t xml:space="preserve"> the </w:t>
      </w:r>
      <w:r w:rsidR="00184BDA" w:rsidRPr="00965ADC">
        <w:t>faculty sensors, the student sensors,</w:t>
      </w:r>
      <w:r w:rsidR="00114871" w:rsidRPr="00965ADC">
        <w:t xml:space="preserve"> and </w:t>
      </w:r>
      <w:r w:rsidR="00184BDA" w:rsidRPr="00965ADC">
        <w:t xml:space="preserve">the Raspberry Pi slave </w:t>
      </w:r>
      <w:r w:rsidR="00114871" w:rsidRPr="00965ADC">
        <w:t>microcontroller(s).</w:t>
      </w:r>
      <w:commentRangeEnd w:id="18"/>
      <w:r w:rsidR="00805D26">
        <w:rPr>
          <w:rStyle w:val="CommentReference"/>
        </w:rPr>
        <w:commentReference w:id="18"/>
      </w:r>
    </w:p>
    <w:p w14:paraId="24C333E6" w14:textId="6FAAD219" w:rsidR="00184BDA" w:rsidRPr="00965ADC" w:rsidRDefault="00184BDA"/>
    <w:p w14:paraId="25F5FF25" w14:textId="10584D75" w:rsidR="00744D63" w:rsidRPr="00965ADC" w:rsidRDefault="00744D63" w:rsidP="00744D63">
      <w:r w:rsidRPr="00965ADC">
        <w:t>The fa</w:t>
      </w:r>
      <w:r w:rsidR="00184BDA" w:rsidRPr="00965ADC">
        <w:t xml:space="preserve">culty sensors </w:t>
      </w:r>
      <w:r w:rsidRPr="00965ADC">
        <w:t xml:space="preserve">will </w:t>
      </w:r>
      <w:r w:rsidR="00EF104D" w:rsidRPr="00965ADC">
        <w:t xml:space="preserve">need to monitor </w:t>
      </w:r>
      <w:commentRangeStart w:id="19"/>
      <w:commentRangeStart w:id="20"/>
      <w:r w:rsidR="00EF104D" w:rsidRPr="00965ADC">
        <w:t>light, humidity, and temperature</w:t>
      </w:r>
      <w:commentRangeEnd w:id="19"/>
      <w:r w:rsidR="00805D26">
        <w:rPr>
          <w:rStyle w:val="CommentReference"/>
        </w:rPr>
        <w:commentReference w:id="19"/>
      </w:r>
      <w:commentRangeEnd w:id="20"/>
      <w:r w:rsidR="00805D26">
        <w:rPr>
          <w:rStyle w:val="CommentReference"/>
        </w:rPr>
        <w:commentReference w:id="20"/>
      </w:r>
      <w:r w:rsidR="00EF104D" w:rsidRPr="00965ADC">
        <w:t xml:space="preserve">, as per the client request. This can be achieved with </w:t>
      </w:r>
      <w:r w:rsidRPr="00965ADC">
        <w:t>l</w:t>
      </w:r>
      <w:r w:rsidR="00184BDA" w:rsidRPr="00965ADC">
        <w:t xml:space="preserve">ight sensors </w:t>
      </w:r>
      <w:r w:rsidRPr="00965ADC">
        <w:t xml:space="preserve">and </w:t>
      </w:r>
      <w:r w:rsidR="00EF104D" w:rsidRPr="00965ADC">
        <w:t>h</w:t>
      </w:r>
      <w:r w:rsidR="00184BDA" w:rsidRPr="00965ADC">
        <w:t xml:space="preserve">umidity </w:t>
      </w:r>
      <w:r w:rsidR="00EF104D" w:rsidRPr="00965ADC">
        <w:t>&amp;</w:t>
      </w:r>
      <w:r w:rsidRPr="00965ADC">
        <w:t xml:space="preserve"> </w:t>
      </w:r>
      <w:r w:rsidR="00EF104D" w:rsidRPr="00965ADC">
        <w:t>t</w:t>
      </w:r>
      <w:r w:rsidR="00184BDA" w:rsidRPr="00965ADC">
        <w:t>emperature combination sensors.</w:t>
      </w:r>
      <w:r w:rsidRPr="00965ADC">
        <w:t xml:space="preserve"> Since I </w:t>
      </w:r>
      <w:r w:rsidR="00EF104D" w:rsidRPr="00965ADC">
        <w:t>have the liberty to</w:t>
      </w:r>
      <w:r w:rsidRPr="00965ADC">
        <w:t xml:space="preserve"> choose which </w:t>
      </w:r>
      <w:r w:rsidR="00C77DF6" w:rsidRPr="00965ADC">
        <w:t>sensors</w:t>
      </w:r>
      <w:r w:rsidRPr="00965ADC">
        <w:t xml:space="preserve"> I will</w:t>
      </w:r>
      <w:r w:rsidR="00C77DF6" w:rsidRPr="00965ADC">
        <w:t xml:space="preserve"> use</w:t>
      </w:r>
      <w:r w:rsidRPr="00965ADC">
        <w:t>, I will choose</w:t>
      </w:r>
      <w:r w:rsidR="00EF104D" w:rsidRPr="00965ADC">
        <w:t xml:space="preserve"> sensors that utilize the</w:t>
      </w:r>
      <w:r w:rsidRPr="00965ADC">
        <w:t xml:space="preserve"> I2C </w:t>
      </w:r>
      <w:r w:rsidR="00EF104D" w:rsidRPr="00965ADC">
        <w:t>serial protocol. This way, a daughterboard can be designed that will enable the main microcontroller to monitor up to 8 I2C devices. The daughterboard will have detachable inputs</w:t>
      </w:r>
      <w:r w:rsidR="00145A41" w:rsidRPr="00965ADC">
        <w:t>, so it is possible to change the sensors utilized in the greenhouse.</w:t>
      </w:r>
    </w:p>
    <w:p w14:paraId="430884D2" w14:textId="77777777" w:rsidR="00C84334" w:rsidRPr="00965ADC" w:rsidRDefault="00C84334" w:rsidP="00744D63"/>
    <w:p w14:paraId="53CE5623" w14:textId="29A1E630" w:rsidR="00744D63" w:rsidRPr="00965ADC" w:rsidRDefault="00744D63" w:rsidP="00744D63">
      <w:commentRangeStart w:id="21"/>
      <w:r w:rsidRPr="00965ADC">
        <w:t xml:space="preserve">The main Raspberry Pi </w:t>
      </w:r>
      <w:r w:rsidR="00AF7C34" w:rsidRPr="00965ADC">
        <w:t>microcontroller</w:t>
      </w:r>
      <w:r w:rsidRPr="00965ADC">
        <w:t xml:space="preserve"> is </w:t>
      </w:r>
      <w:r w:rsidR="00AF7C34" w:rsidRPr="00965ADC">
        <w:t xml:space="preserve">powerful enough to suit our needs. It will be running a Linux system called Raspbian. I will install a touch screen display to </w:t>
      </w:r>
      <w:r w:rsidR="00013E2F" w:rsidRPr="00965ADC">
        <w:t>the main microcontroller</w:t>
      </w:r>
      <w:r w:rsidR="00AF7C34" w:rsidRPr="00965ADC">
        <w:t xml:space="preserve">, so if a faculty member needs to debug </w:t>
      </w:r>
      <w:r w:rsidR="00013E2F" w:rsidRPr="00965ADC">
        <w:t>it</w:t>
      </w:r>
      <w:r w:rsidR="00AF7C34" w:rsidRPr="00965ADC">
        <w:t>, they can see what they’re doing without needing to connect to the Raspberry Pi using an SSH connection.</w:t>
      </w:r>
      <w:r w:rsidR="00013E2F" w:rsidRPr="00965ADC">
        <w:t xml:space="preserve"> </w:t>
      </w:r>
      <w:r w:rsidR="00AF7C34" w:rsidRPr="00965ADC">
        <w:t xml:space="preserve">In case of an emergency, I will include a way to connect to the </w:t>
      </w:r>
      <w:r w:rsidR="00013E2F" w:rsidRPr="00965ADC">
        <w:t xml:space="preserve">main </w:t>
      </w:r>
      <w:r w:rsidR="00AF7C34" w:rsidRPr="00965ADC">
        <w:t xml:space="preserve">Raspberry Pi </w:t>
      </w:r>
      <w:r w:rsidR="00013E2F" w:rsidRPr="00965ADC">
        <w:t>using an SSH connection and the proper permissions. The main Raspberry Pi and the touch screen will have an enclosure to</w:t>
      </w:r>
      <w:r w:rsidR="00103BD3" w:rsidRPr="00965ADC">
        <w:t xml:space="preserve"> protect </w:t>
      </w:r>
      <w:r w:rsidR="00013E2F" w:rsidRPr="00965ADC">
        <w:t xml:space="preserve">it </w:t>
      </w:r>
      <w:r w:rsidR="00103BD3" w:rsidRPr="00965ADC">
        <w:t xml:space="preserve">from the elements. The main </w:t>
      </w:r>
      <w:r w:rsidR="00A037B7" w:rsidRPr="00965ADC">
        <w:t>Raspberry Pi’s</w:t>
      </w:r>
      <w:r w:rsidR="00103BD3" w:rsidRPr="00965ADC">
        <w:t xml:space="preserve"> tasks will consist of </w:t>
      </w:r>
      <w:r w:rsidR="00A037B7" w:rsidRPr="00965ADC">
        <w:t>r</w:t>
      </w:r>
      <w:r w:rsidR="00103BD3" w:rsidRPr="00965ADC">
        <w:t xml:space="preserve">eading the sensor values from the faculty sensors using the I2C </w:t>
      </w:r>
      <w:r w:rsidR="00C84334" w:rsidRPr="00965ADC">
        <w:t xml:space="preserve">serial </w:t>
      </w:r>
      <w:r w:rsidR="00103BD3" w:rsidRPr="00965ADC">
        <w:t xml:space="preserve">protocol, receiving a student sensor value package from the slave computers </w:t>
      </w:r>
      <w:r w:rsidR="00C84334" w:rsidRPr="00965ADC">
        <w:t>located</w:t>
      </w:r>
      <w:r w:rsidR="00103BD3" w:rsidRPr="00965ADC">
        <w:t xml:space="preserve"> around the greenhouse over the Bluetooth protocol, reading and storing the values generated from the Charge Controller’s internal PLC, reading and storing the values generated from the Battery Management System’s internal logic system</w:t>
      </w:r>
      <w:r w:rsidR="000724DC" w:rsidRPr="00965ADC">
        <w:t xml:space="preserve">, compiling all of that data, and then sending it over a </w:t>
      </w:r>
      <w:commentRangeStart w:id="22"/>
      <w:commentRangeStart w:id="23"/>
      <w:r w:rsidR="000724DC" w:rsidRPr="00965ADC">
        <w:t>2G TCP connection directly to a server somewhere at UCSC</w:t>
      </w:r>
      <w:commentRangeEnd w:id="22"/>
      <w:r w:rsidR="00295882">
        <w:rPr>
          <w:rStyle w:val="CommentReference"/>
        </w:rPr>
        <w:commentReference w:id="22"/>
      </w:r>
      <w:commentRangeEnd w:id="23"/>
      <w:r w:rsidR="00295882">
        <w:rPr>
          <w:rStyle w:val="CommentReference"/>
        </w:rPr>
        <w:commentReference w:id="23"/>
      </w:r>
      <w:r w:rsidR="00C84334" w:rsidRPr="00965ADC">
        <w:t xml:space="preserve"> with a GSM/GPRS daughterboard attachment. The 2G connection will be provided by Ting, as per client request.</w:t>
      </w:r>
      <w:commentRangeEnd w:id="21"/>
      <w:r w:rsidR="00805D26">
        <w:rPr>
          <w:rStyle w:val="CommentReference"/>
        </w:rPr>
        <w:commentReference w:id="21"/>
      </w:r>
    </w:p>
    <w:p w14:paraId="0CBC0694" w14:textId="77777777" w:rsidR="00744D63" w:rsidRPr="00965ADC" w:rsidRDefault="00744D63" w:rsidP="00744D63"/>
    <w:p w14:paraId="702A3529" w14:textId="33BC942F" w:rsidR="00C84334" w:rsidRPr="00965ADC" w:rsidRDefault="00744D63" w:rsidP="00744D63">
      <w:r w:rsidRPr="00965ADC">
        <w:t>The s</w:t>
      </w:r>
      <w:r w:rsidR="00184BDA" w:rsidRPr="00965ADC">
        <w:t>tudent sensors can consist of almost an</w:t>
      </w:r>
      <w:r w:rsidR="003A1C06" w:rsidRPr="00965ADC">
        <w:t>y type of sensor</w:t>
      </w:r>
      <w:r w:rsidR="00C84334" w:rsidRPr="00965ADC">
        <w:t xml:space="preserve">, and </w:t>
      </w:r>
      <w:r w:rsidR="003A1C06" w:rsidRPr="00965ADC">
        <w:t xml:space="preserve">it </w:t>
      </w:r>
      <w:r w:rsidR="00C84334" w:rsidRPr="00965ADC">
        <w:t>seem</w:t>
      </w:r>
      <w:r w:rsidR="003A1C06" w:rsidRPr="00965ADC">
        <w:t xml:space="preserve">s </w:t>
      </w:r>
      <w:r w:rsidR="00C84334" w:rsidRPr="00965ADC">
        <w:t>random at this point in time</w:t>
      </w:r>
      <w:r w:rsidR="00184BDA" w:rsidRPr="00965ADC">
        <w:t>. Here are some possibilities</w:t>
      </w:r>
      <w:r w:rsidR="00C84334" w:rsidRPr="00965ADC">
        <w:t xml:space="preserve"> I can envision</w:t>
      </w:r>
      <w:r w:rsidR="00184BDA" w:rsidRPr="00965ADC">
        <w:t xml:space="preserve">: </w:t>
      </w:r>
      <w:r w:rsidR="00C84334" w:rsidRPr="00965ADC">
        <w:t>w</w:t>
      </w:r>
      <w:r w:rsidR="00184BDA" w:rsidRPr="00965ADC">
        <w:t xml:space="preserve">ater temperature sensors, </w:t>
      </w:r>
      <w:r w:rsidR="00C84334" w:rsidRPr="00965ADC">
        <w:t>s</w:t>
      </w:r>
      <w:r w:rsidR="00184BDA" w:rsidRPr="00965ADC">
        <w:t xml:space="preserve">oil moisture sensors, light sensors, humidity </w:t>
      </w:r>
      <w:r w:rsidR="00C84334" w:rsidRPr="00965ADC">
        <w:t xml:space="preserve">&amp; </w:t>
      </w:r>
      <w:r w:rsidR="00184BDA" w:rsidRPr="00965ADC">
        <w:t>temperature combination sensors, pressure sensors</w:t>
      </w:r>
      <w:r w:rsidR="00C84334" w:rsidRPr="00965ADC">
        <w:t>.</w:t>
      </w:r>
      <w:r w:rsidRPr="00965ADC">
        <w:t xml:space="preserve"> </w:t>
      </w:r>
      <w:r w:rsidR="002A3699" w:rsidRPr="00965ADC">
        <w:t xml:space="preserve">Since it is impossible to know what </w:t>
      </w:r>
      <w:r w:rsidR="00C84334" w:rsidRPr="00965ADC">
        <w:t xml:space="preserve">serial </w:t>
      </w:r>
      <w:r w:rsidR="002A3699" w:rsidRPr="00965ADC">
        <w:t xml:space="preserve">protocol </w:t>
      </w:r>
      <w:r w:rsidR="00C84334" w:rsidRPr="00965ADC">
        <w:t xml:space="preserve">the student sensors will utilize, </w:t>
      </w:r>
      <w:commentRangeStart w:id="24"/>
      <w:r w:rsidR="002A3699" w:rsidRPr="00965ADC">
        <w:t xml:space="preserve">I will incorporate the most popular </w:t>
      </w:r>
      <w:r w:rsidR="003A1C06" w:rsidRPr="00965ADC">
        <w:t xml:space="preserve">serial </w:t>
      </w:r>
      <w:r w:rsidR="002A3699" w:rsidRPr="00965ADC">
        <w:t>protocols</w:t>
      </w:r>
      <w:r w:rsidR="003A1C06" w:rsidRPr="00965ADC">
        <w:t xml:space="preserve"> into a daughterboard I will design</w:t>
      </w:r>
      <w:r w:rsidR="002A3699" w:rsidRPr="00965ADC">
        <w:t>, including I2C, SPI, UART, and 1-wire</w:t>
      </w:r>
      <w:commentRangeEnd w:id="24"/>
      <w:r w:rsidR="00805D26">
        <w:rPr>
          <w:rStyle w:val="CommentReference"/>
        </w:rPr>
        <w:commentReference w:id="24"/>
      </w:r>
      <w:r w:rsidR="002A3699" w:rsidRPr="00965ADC">
        <w:t>. I will incorporate a lot of UART ports</w:t>
      </w:r>
      <w:r w:rsidR="003A1C06" w:rsidRPr="00965ADC">
        <w:t xml:space="preserve"> into my daughterboard design</w:t>
      </w:r>
      <w:r w:rsidR="002A3699" w:rsidRPr="00965ADC">
        <w:t xml:space="preserve">, so that way if their sensor uses a strange protocol not listed here, </w:t>
      </w:r>
      <w:r w:rsidR="003A1C06" w:rsidRPr="00965ADC">
        <w:t>a faculty member or another engineering student</w:t>
      </w:r>
      <w:r w:rsidR="002A3699" w:rsidRPr="00965ADC">
        <w:t xml:space="preserve"> can make a bridge from that protocol to UART</w:t>
      </w:r>
      <w:r w:rsidR="003A1C06" w:rsidRPr="00965ADC">
        <w:t xml:space="preserve">, write some code to read their sensor, and </w:t>
      </w:r>
      <w:r w:rsidR="00F145E4" w:rsidRPr="00965ADC">
        <w:t>the slave microcontroller will be able to include their sensor in the data packet it sends</w:t>
      </w:r>
      <w:r w:rsidR="003B45D2" w:rsidRPr="00965ADC">
        <w:t xml:space="preserve"> to the master microcontroller.</w:t>
      </w:r>
    </w:p>
    <w:p w14:paraId="5FF0C1AB" w14:textId="77777777" w:rsidR="00F17E03" w:rsidRPr="00965ADC" w:rsidRDefault="00F17E03" w:rsidP="00744D63"/>
    <w:p w14:paraId="18D4612A" w14:textId="046CE097" w:rsidR="003B45D2" w:rsidRPr="00965ADC" w:rsidRDefault="000724DC" w:rsidP="00744D63">
      <w:r w:rsidRPr="00965ADC">
        <w:t xml:space="preserve">The slave Raspberry </w:t>
      </w:r>
      <w:r w:rsidR="003B45D2" w:rsidRPr="00965ADC">
        <w:t>P</w:t>
      </w:r>
      <w:r w:rsidRPr="00965ADC">
        <w:t xml:space="preserve">i </w:t>
      </w:r>
      <w:r w:rsidR="00F17E03" w:rsidRPr="00965ADC">
        <w:t>microcontrollers</w:t>
      </w:r>
      <w:r w:rsidRPr="00965ADC">
        <w:t xml:space="preserve"> will </w:t>
      </w:r>
      <w:r w:rsidR="003B45D2" w:rsidRPr="00965ADC">
        <w:t xml:space="preserve">be powerful enough to send data packets to </w:t>
      </w:r>
      <w:r w:rsidR="00F17E03" w:rsidRPr="00965ADC">
        <w:t>other microcontrollers</w:t>
      </w:r>
      <w:r w:rsidR="003B45D2" w:rsidRPr="00965ADC">
        <w:t xml:space="preserve"> using the Bluetooth protocol,</w:t>
      </w:r>
      <w:r w:rsidR="00F17E03" w:rsidRPr="00965ADC">
        <w:t xml:space="preserve"> </w:t>
      </w:r>
      <w:r w:rsidR="003B45D2" w:rsidRPr="00965ADC">
        <w:t>read sensor values over a variety of serial protocols</w:t>
      </w:r>
      <w:r w:rsidR="00F17E03" w:rsidRPr="00965ADC">
        <w:t>, and process that data and compile it into a data packet</w:t>
      </w:r>
      <w:r w:rsidR="003B45D2" w:rsidRPr="00965ADC">
        <w:t xml:space="preserve">. </w:t>
      </w:r>
      <w:r w:rsidR="00F17E03" w:rsidRPr="00965ADC">
        <w:t>The slave Raspberry Pi</w:t>
      </w:r>
      <w:r w:rsidR="003B45D2" w:rsidRPr="00965ADC">
        <w:t xml:space="preserve"> will have an enclosure to protect it from the elements</w:t>
      </w:r>
      <w:r w:rsidR="00F17E03" w:rsidRPr="00965ADC">
        <w:t>, but it will not have a sensor. It will be programmable from the main Raspberry Pi. The data packets will contain this type of data: name of owner, nam</w:t>
      </w:r>
      <w:bookmarkStart w:id="25" w:name="_GoBack"/>
      <w:bookmarkEnd w:id="25"/>
      <w:r w:rsidR="00F17E03" w:rsidRPr="00965ADC">
        <w:t>e of sensor, type of sensor, protocol utilized, value itself, what unit it’s measured in, time and date of when the value was taken.</w:t>
      </w:r>
    </w:p>
    <w:p w14:paraId="24D3832B" w14:textId="77777777" w:rsidR="00D45724" w:rsidRPr="00965ADC" w:rsidRDefault="00D45724" w:rsidP="00576073"/>
    <w:p w14:paraId="3446DB8D" w14:textId="256EC049" w:rsidR="00184BDA" w:rsidRPr="00965ADC" w:rsidRDefault="00340542" w:rsidP="00576073">
      <w:r w:rsidRPr="00965ADC">
        <w:t xml:space="preserve">The </w:t>
      </w:r>
      <w:r w:rsidR="00F17E03" w:rsidRPr="00965ADC">
        <w:t>m</w:t>
      </w:r>
      <w:r w:rsidRPr="00965ADC">
        <w:t xml:space="preserve">ain Raspberry Pi </w:t>
      </w:r>
      <w:r w:rsidR="00F17E03" w:rsidRPr="00965ADC">
        <w:t>microcontroller</w:t>
      </w:r>
      <w:r w:rsidRPr="00965ADC">
        <w:t xml:space="preserve"> will be sending a packet of data</w:t>
      </w:r>
      <w:r w:rsidR="00F17E03" w:rsidRPr="00965ADC">
        <w:t xml:space="preserve">, utilizing the GSM daughterboard, </w:t>
      </w:r>
      <w:r w:rsidRPr="00965ADC">
        <w:t>to a UCSC server somewhere. Once th</w:t>
      </w:r>
      <w:r w:rsidR="00D45724" w:rsidRPr="00965ADC">
        <w:t xml:space="preserve">e </w:t>
      </w:r>
      <w:r w:rsidRPr="00965ADC">
        <w:t>server receives the data, it will store it in a SQL-style database. That server will also be connected to the internet</w:t>
      </w:r>
      <w:r w:rsidR="00D45724" w:rsidRPr="00965ADC">
        <w:t xml:space="preserve">, so users can connect to it from </w:t>
      </w:r>
      <w:r w:rsidR="00D45724" w:rsidRPr="00965ADC">
        <w:lastRenderedPageBreak/>
        <w:t>their phones</w:t>
      </w:r>
      <w:r w:rsidRPr="00965ADC">
        <w:t xml:space="preserve">. </w:t>
      </w:r>
      <w:r w:rsidR="00D45724" w:rsidRPr="00965ADC">
        <w:t xml:space="preserve">When </w:t>
      </w:r>
      <w:r w:rsidR="00576073" w:rsidRPr="00965ADC">
        <w:t>a user connects to</w:t>
      </w:r>
      <w:r w:rsidRPr="00965ADC">
        <w:t xml:space="preserve"> this server, </w:t>
      </w:r>
      <w:r w:rsidR="00576073" w:rsidRPr="00965ADC">
        <w:t xml:space="preserve">the server will serve a website back to the user. The user can then use that website to send a request to the server asking for student sensor data, faculty sensor data, </w:t>
      </w:r>
      <w:r w:rsidR="002A3699" w:rsidRPr="00965ADC">
        <w:t>Battery Management data, or Charge Controller data. The user can add a format to their request, such as a graph over time, instantaneous data, data from the last time the computer has polled, data from a specific point in time</w:t>
      </w:r>
      <w:r w:rsidR="00D45724" w:rsidRPr="00965ADC">
        <w:t>, etc.</w:t>
      </w:r>
    </w:p>
    <w:p w14:paraId="32AE3DB6" w14:textId="61824BCD" w:rsidR="00E9157A" w:rsidRPr="00965ADC" w:rsidRDefault="00E9157A" w:rsidP="00576073"/>
    <w:p w14:paraId="5EA2EBC3" w14:textId="32429B88" w:rsidR="00E9157A" w:rsidRPr="00965ADC" w:rsidRDefault="00E9157A" w:rsidP="00576073">
      <w:r w:rsidRPr="00965ADC">
        <w:t xml:space="preserve">If the user requests a graph over time, they will need to specify what type of data they are requesting, Y-Axis units (i.e. V, mA, etc.), X-axis data (i.e. units of time), and range and scale for both X and Y axis for each dataset they request. Optional: a caption, a title, names for the X and Y axis. The server will return a webpage containing their graph, and some graph metadata: how many data points are returned, what the scale and range are, and a legend if they requested multiple data sets. </w:t>
      </w:r>
    </w:p>
    <w:p w14:paraId="1D087FB4" w14:textId="77777777" w:rsidR="008D2BD9" w:rsidRDefault="008D2BD9">
      <w:pPr>
        <w:rPr>
          <w:rFonts w:asciiTheme="majorHAnsi" w:eastAsiaTheme="majorEastAsia" w:hAnsiTheme="majorHAnsi"/>
          <w:color w:val="000000" w:themeColor="accent1" w:themeShade="BF"/>
          <w:sz w:val="32"/>
          <w:szCs w:val="29"/>
        </w:rPr>
      </w:pPr>
      <w:r>
        <w:br w:type="page"/>
      </w:r>
    </w:p>
    <w:p w14:paraId="515C8AA1" w14:textId="2A947991" w:rsidR="0076538B" w:rsidRPr="00965ADC" w:rsidRDefault="0076538B" w:rsidP="00EF090A">
      <w:pPr>
        <w:pStyle w:val="Heading1"/>
      </w:pPr>
      <w:r w:rsidRPr="00965ADC">
        <w:lastRenderedPageBreak/>
        <w:t>Sources:</w:t>
      </w:r>
    </w:p>
    <w:p w14:paraId="4B21AA59" w14:textId="77777777" w:rsidR="0076538B" w:rsidRPr="00965ADC" w:rsidRDefault="0076538B">
      <w:pPr>
        <w:pStyle w:val="Standard"/>
        <w:rPr>
          <w:sz w:val="32"/>
          <w:szCs w:val="32"/>
        </w:rPr>
      </w:pPr>
    </w:p>
    <w:p w14:paraId="60D9443D" w14:textId="67394EBE" w:rsidR="00965ADC" w:rsidRDefault="00965ADC">
      <w:pPr>
        <w:pStyle w:val="Standard"/>
      </w:pPr>
      <w:r>
        <w:t>The Charge controller can work in tandem with another charge controller of the same brand:</w:t>
      </w:r>
    </w:p>
    <w:p w14:paraId="1C8EBA79" w14:textId="77777777" w:rsidR="008D2BD9" w:rsidRDefault="008D2BD9">
      <w:pPr>
        <w:pStyle w:val="Standard"/>
      </w:pPr>
    </w:p>
    <w:p w14:paraId="22295DC0" w14:textId="67CFF27E" w:rsidR="00BF3F7C" w:rsidRPr="0076538B" w:rsidRDefault="00B37166">
      <w:pPr>
        <w:pStyle w:val="Standard"/>
      </w:pPr>
      <w:hyperlink r:id="rId8" w:history="1">
        <w:r w:rsidR="00965ADC" w:rsidRPr="00082573">
          <w:rPr>
            <w:rStyle w:val="Hyperlink"/>
          </w:rPr>
          <w:t>https://www.morningstarcorp.com/parallel-charging-using-multiple-controllers-separate-pv-arrays/</w:t>
        </w:r>
      </w:hyperlink>
    </w:p>
    <w:p w14:paraId="27FE5B67" w14:textId="77777777" w:rsidR="00BF3F7C" w:rsidRDefault="00BF3F7C">
      <w:pPr>
        <w:pStyle w:val="Standard"/>
      </w:pPr>
    </w:p>
    <w:p w14:paraId="64055149" w14:textId="77777777" w:rsidR="00BF3F7C" w:rsidRDefault="00BF3F7C">
      <w:pPr>
        <w:pStyle w:val="Standard"/>
      </w:pPr>
    </w:p>
    <w:p w14:paraId="3B0C59AD" w14:textId="77777777" w:rsidR="00BF3F7C" w:rsidRDefault="00BF3F7C">
      <w:pPr>
        <w:pStyle w:val="Standard"/>
        <w:pageBreakBefore/>
      </w:pPr>
    </w:p>
    <w:p w14:paraId="63D91ADC" w14:textId="77777777" w:rsidR="00BF3F7C" w:rsidRDefault="00BF3F7C">
      <w:pPr>
        <w:pStyle w:val="Standard"/>
      </w:pPr>
    </w:p>
    <w:p w14:paraId="1AE86209" w14:textId="77777777" w:rsidR="00BF3F7C" w:rsidRDefault="00BF3F7C">
      <w:pPr>
        <w:pStyle w:val="Standard"/>
      </w:pPr>
    </w:p>
    <w:sectPr w:rsidR="00BF3F7C">
      <w:headerReference w:type="default" r:id="rId9"/>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tela a" w:date="2019-10-17T09:11:00Z" w:initials="ta">
    <w:p w14:paraId="264BBD21" w14:textId="77A94B95" w:rsidR="006E5C1F" w:rsidRDefault="006E5C1F">
      <w:pPr>
        <w:pStyle w:val="CommentText"/>
      </w:pPr>
      <w:r>
        <w:rPr>
          <w:rStyle w:val="CommentReference"/>
        </w:rPr>
        <w:annotationRef/>
      </w:r>
      <w:r>
        <w:t>How would this work? Why would monitoring temperature translate to monitoring charge? We would want to monitor</w:t>
      </w:r>
      <w:r w:rsidR="00E80C53">
        <w:t xml:space="preserve"> </w:t>
      </w:r>
      <w:r w:rsidR="00CE4D26">
        <w:t>temperature to make sure nothing is overheating, which could be an indication of overcharging (though that would be better measured at the battey)</w:t>
      </w:r>
    </w:p>
  </w:comment>
  <w:comment w:id="13" w:author="tela a" w:date="2019-10-17T10:34:00Z" w:initials="ta">
    <w:p w14:paraId="4B8649EB" w14:textId="3D337208" w:rsidR="00805D26" w:rsidRDefault="00805D26">
      <w:pPr>
        <w:pStyle w:val="CommentText"/>
      </w:pPr>
      <w:r>
        <w:rPr>
          <w:rStyle w:val="CommentReference"/>
        </w:rPr>
        <w:annotationRef/>
      </w:r>
      <w:r>
        <w:t>Define this term. What would “Death” look like?</w:t>
      </w:r>
    </w:p>
  </w:comment>
  <w:comment w:id="14" w:author="tela a" w:date="2019-10-17T10:35:00Z" w:initials="ta">
    <w:p w14:paraId="6304B974" w14:textId="47F931E7" w:rsidR="00805D26" w:rsidRDefault="00805D26">
      <w:pPr>
        <w:pStyle w:val="CommentText"/>
      </w:pPr>
      <w:r>
        <w:rPr>
          <w:rStyle w:val="CommentReference"/>
        </w:rPr>
        <w:annotationRef/>
      </w:r>
      <w:r>
        <w:t>Indicating what? What is the difference between charge being low and max charge being low? Please quantify with the actual values.</w:t>
      </w:r>
    </w:p>
  </w:comment>
  <w:comment w:id="15" w:author="tela a" w:date="2019-10-17T10:36:00Z" w:initials="ta">
    <w:p w14:paraId="3DFC35EC" w14:textId="55EE1676" w:rsidR="00805D26" w:rsidRDefault="00805D26">
      <w:pPr>
        <w:pStyle w:val="CommentText"/>
      </w:pPr>
      <w:r>
        <w:rPr>
          <w:rStyle w:val="CommentReference"/>
        </w:rPr>
        <w:annotationRef/>
      </w:r>
      <w:r>
        <w:t>How? This is not a feature I am familiar with…</w:t>
      </w:r>
    </w:p>
  </w:comment>
  <w:comment w:id="16" w:author="tela a" w:date="2019-10-17T10:36:00Z" w:initials="ta">
    <w:p w14:paraId="29E09398" w14:textId="1B69B9F7" w:rsidR="00805D26" w:rsidRDefault="00805D26">
      <w:pPr>
        <w:pStyle w:val="CommentText"/>
      </w:pPr>
      <w:r>
        <w:rPr>
          <w:rStyle w:val="CommentReference"/>
        </w:rPr>
        <w:annotationRef/>
      </w:r>
      <w:r>
        <w:t>What will it let you know? And how? Where are these alerts being pushed to? Or is it though sound?</w:t>
      </w:r>
    </w:p>
  </w:comment>
  <w:comment w:id="17" w:author="tela a" w:date="2019-10-17T10:37:00Z" w:initials="ta">
    <w:p w14:paraId="420FFA71" w14:textId="62C2A02F" w:rsidR="00805D26" w:rsidRDefault="00805D26">
      <w:pPr>
        <w:pStyle w:val="CommentText"/>
      </w:pPr>
      <w:r>
        <w:rPr>
          <w:rStyle w:val="CommentReference"/>
        </w:rPr>
        <w:annotationRef/>
      </w:r>
      <w:r>
        <w:t>Provide a link</w:t>
      </w:r>
    </w:p>
  </w:comment>
  <w:comment w:id="18" w:author="tela a" w:date="2019-10-17T10:38:00Z" w:initials="ta">
    <w:p w14:paraId="5F88170B" w14:textId="4E6B3243" w:rsidR="00805D26" w:rsidRDefault="00805D26">
      <w:pPr>
        <w:pStyle w:val="CommentText"/>
      </w:pPr>
      <w:r>
        <w:rPr>
          <w:rStyle w:val="CommentReference"/>
        </w:rPr>
        <w:annotationRef/>
      </w:r>
      <w:r>
        <w:t>Be clear that this is what you are working on and set to provide…but then it requires more description. Are you using a touch screen to display data in real time? Is this the deliverable as opposed to the website? Then what will you use the 2G GSM shield for? Where is this equipement?</w:t>
      </w:r>
    </w:p>
  </w:comment>
  <w:comment w:id="19" w:author="tela a" w:date="2019-10-17T10:39:00Z" w:initials="ta">
    <w:p w14:paraId="017416BA" w14:textId="6719F232" w:rsidR="00805D26" w:rsidRDefault="00805D26">
      <w:pPr>
        <w:pStyle w:val="CommentText"/>
      </w:pPr>
      <w:r>
        <w:rPr>
          <w:rStyle w:val="CommentReference"/>
        </w:rPr>
        <w:annotationRef/>
      </w:r>
      <w:r>
        <w:t>Stretch goal would be air flow</w:t>
      </w:r>
    </w:p>
  </w:comment>
  <w:comment w:id="20" w:author="tela a" w:date="2019-10-17T10:39:00Z" w:initials="ta">
    <w:p w14:paraId="20F141DF" w14:textId="4FF676F7" w:rsidR="00805D26" w:rsidRDefault="00805D26">
      <w:pPr>
        <w:pStyle w:val="CommentText"/>
      </w:pPr>
      <w:r>
        <w:rPr>
          <w:rStyle w:val="CommentReference"/>
        </w:rPr>
        <w:annotationRef/>
      </w:r>
      <w:r>
        <w:t>good</w:t>
      </w:r>
    </w:p>
  </w:comment>
  <w:comment w:id="22" w:author="tela a" w:date="2019-10-17T10:45:00Z" w:initials="ta">
    <w:p w14:paraId="326D5C18" w14:textId="3E7CBA9E" w:rsidR="00295882" w:rsidRDefault="00295882">
      <w:pPr>
        <w:pStyle w:val="CommentText"/>
      </w:pPr>
      <w:r>
        <w:rPr>
          <w:rStyle w:val="CommentReference"/>
        </w:rPr>
        <w:annotationRef/>
      </w:r>
      <w:r>
        <w:t>how will we access the data from the server? Via website for visualization? Is the front end of the system part of your project?</w:t>
      </w:r>
    </w:p>
  </w:comment>
  <w:comment w:id="23" w:author="tela a" w:date="2019-10-17T10:48:00Z" w:initials="ta">
    <w:p w14:paraId="521021DA" w14:textId="46EA60F7" w:rsidR="00295882" w:rsidRDefault="00295882">
      <w:pPr>
        <w:pStyle w:val="CommentText"/>
      </w:pPr>
      <w:r>
        <w:rPr>
          <w:rStyle w:val="CommentReference"/>
        </w:rPr>
        <w:annotationRef/>
      </w:r>
      <w:r>
        <w:t>Is the RPi serving as a data buffer? How long will the data be stored here? Is it sending raw data to the server or will it format the data beforehand?</w:t>
      </w:r>
    </w:p>
  </w:comment>
  <w:comment w:id="21" w:author="tela a" w:date="2019-10-17T10:40:00Z" w:initials="ta">
    <w:p w14:paraId="3D3EC1A4" w14:textId="6CC61DA6" w:rsidR="00805D26" w:rsidRDefault="00805D26">
      <w:pPr>
        <w:pStyle w:val="CommentText"/>
      </w:pPr>
      <w:r>
        <w:rPr>
          <w:rStyle w:val="CommentReference"/>
        </w:rPr>
        <w:annotationRef/>
      </w:r>
      <w:r>
        <w:t>good</w:t>
      </w:r>
    </w:p>
  </w:comment>
  <w:comment w:id="24" w:author="tela a" w:date="2019-10-17T10:41:00Z" w:initials="ta">
    <w:p w14:paraId="076C55E1" w14:textId="19C8DE77" w:rsidR="00805D26" w:rsidRDefault="00805D26">
      <w:pPr>
        <w:pStyle w:val="CommentText"/>
      </w:pPr>
      <w:r>
        <w:rPr>
          <w:rStyle w:val="CommentReference"/>
        </w:rPr>
        <w:annotationRef/>
      </w:r>
      <w:r>
        <w:t>great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4BBD21" w15:done="0"/>
  <w15:commentEx w15:paraId="4B8649EB" w15:done="0"/>
  <w15:commentEx w15:paraId="6304B974" w15:done="0"/>
  <w15:commentEx w15:paraId="3DFC35EC" w15:done="0"/>
  <w15:commentEx w15:paraId="29E09398" w15:done="0"/>
  <w15:commentEx w15:paraId="420FFA71" w15:done="0"/>
  <w15:commentEx w15:paraId="5F88170B" w15:done="0"/>
  <w15:commentEx w15:paraId="017416BA" w15:done="0"/>
  <w15:commentEx w15:paraId="20F141DF" w15:paraIdParent="017416BA" w15:done="0"/>
  <w15:commentEx w15:paraId="326D5C18" w15:done="0"/>
  <w15:commentEx w15:paraId="521021DA" w15:paraIdParent="326D5C18" w15:done="0"/>
  <w15:commentEx w15:paraId="3D3EC1A4" w15:done="0"/>
  <w15:commentEx w15:paraId="076C55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25406" w14:textId="77777777" w:rsidR="00B37166" w:rsidRDefault="00B37166">
      <w:r>
        <w:separator/>
      </w:r>
    </w:p>
  </w:endnote>
  <w:endnote w:type="continuationSeparator" w:id="0">
    <w:p w14:paraId="41E2743E" w14:textId="77777777" w:rsidR="00B37166" w:rsidRDefault="00B37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56AEE" w14:textId="77777777" w:rsidR="00B37166" w:rsidRDefault="00B37166">
      <w:r>
        <w:rPr>
          <w:color w:val="000000"/>
        </w:rPr>
        <w:separator/>
      </w:r>
    </w:p>
  </w:footnote>
  <w:footnote w:type="continuationSeparator" w:id="0">
    <w:p w14:paraId="31B17C15" w14:textId="77777777" w:rsidR="00B37166" w:rsidRDefault="00B371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2E2F4" w14:textId="45986B0E" w:rsidR="00340542" w:rsidRDefault="00340542" w:rsidP="002345F7">
    <w:pPr>
      <w:pStyle w:val="Header"/>
      <w:jc w:val="right"/>
    </w:pPr>
    <w:r>
      <w:t>Revision 1.</w:t>
    </w:r>
    <w:r w:rsidR="00AE5138">
      <w:t>4</w:t>
    </w:r>
    <w:r>
      <w:t xml:space="preserve"> – 10/3/2019</w:t>
    </w:r>
    <w:r>
      <w:tab/>
      <w:t xml:space="preserve">Page </w:t>
    </w:r>
    <w:r>
      <w:fldChar w:fldCharType="begin"/>
    </w:r>
    <w:r>
      <w:instrText xml:space="preserve"> PAGE </w:instrText>
    </w:r>
    <w:r>
      <w:fldChar w:fldCharType="separate"/>
    </w:r>
    <w:r w:rsidR="00CD5670">
      <w:rPr>
        <w:noProof/>
      </w:rPr>
      <w:t>3</w:t>
    </w:r>
    <w:r>
      <w:fldChar w:fldCharType="end"/>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la a">
    <w15:presenceInfo w15:providerId="Windows Live" w15:userId="0452a2f277ac59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7C"/>
    <w:rsid w:val="00013E2F"/>
    <w:rsid w:val="000724DC"/>
    <w:rsid w:val="000A0418"/>
    <w:rsid w:val="00103BD3"/>
    <w:rsid w:val="00114871"/>
    <w:rsid w:val="00145A41"/>
    <w:rsid w:val="00184BDA"/>
    <w:rsid w:val="001E39D4"/>
    <w:rsid w:val="002345F7"/>
    <w:rsid w:val="002418A2"/>
    <w:rsid w:val="00263B5E"/>
    <w:rsid w:val="00295882"/>
    <w:rsid w:val="002A3699"/>
    <w:rsid w:val="003043E7"/>
    <w:rsid w:val="00304477"/>
    <w:rsid w:val="00326FA8"/>
    <w:rsid w:val="003375E0"/>
    <w:rsid w:val="00340542"/>
    <w:rsid w:val="00361781"/>
    <w:rsid w:val="0037285F"/>
    <w:rsid w:val="003A1C06"/>
    <w:rsid w:val="003A1EC8"/>
    <w:rsid w:val="003B45D2"/>
    <w:rsid w:val="003B62D2"/>
    <w:rsid w:val="00465306"/>
    <w:rsid w:val="004A101B"/>
    <w:rsid w:val="00576073"/>
    <w:rsid w:val="005B4430"/>
    <w:rsid w:val="00622F4A"/>
    <w:rsid w:val="006E5C1F"/>
    <w:rsid w:val="00744D63"/>
    <w:rsid w:val="0076538B"/>
    <w:rsid w:val="00780512"/>
    <w:rsid w:val="007D425E"/>
    <w:rsid w:val="00805D26"/>
    <w:rsid w:val="00822245"/>
    <w:rsid w:val="008244A1"/>
    <w:rsid w:val="00840308"/>
    <w:rsid w:val="008A33DE"/>
    <w:rsid w:val="008B4F56"/>
    <w:rsid w:val="008D2BD9"/>
    <w:rsid w:val="00951323"/>
    <w:rsid w:val="00965ADC"/>
    <w:rsid w:val="009D1207"/>
    <w:rsid w:val="009E2754"/>
    <w:rsid w:val="00A037B7"/>
    <w:rsid w:val="00A31759"/>
    <w:rsid w:val="00AE5138"/>
    <w:rsid w:val="00AF7C34"/>
    <w:rsid w:val="00B22497"/>
    <w:rsid w:val="00B37166"/>
    <w:rsid w:val="00B574A1"/>
    <w:rsid w:val="00BB42F7"/>
    <w:rsid w:val="00BF3F7C"/>
    <w:rsid w:val="00C77DF6"/>
    <w:rsid w:val="00C84334"/>
    <w:rsid w:val="00C96BC6"/>
    <w:rsid w:val="00CD5670"/>
    <w:rsid w:val="00CE4D26"/>
    <w:rsid w:val="00D45724"/>
    <w:rsid w:val="00DB6888"/>
    <w:rsid w:val="00E579FE"/>
    <w:rsid w:val="00E80C53"/>
    <w:rsid w:val="00E9157A"/>
    <w:rsid w:val="00EA3E12"/>
    <w:rsid w:val="00EF090A"/>
    <w:rsid w:val="00EF104D"/>
    <w:rsid w:val="00F145E4"/>
    <w:rsid w:val="00F1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E2D43"/>
  <w15:docId w15:val="{E4F095E5-4374-4BB0-8114-2F0AEB31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512"/>
    <w:pPr>
      <w:keepNext/>
      <w:keepLines/>
      <w:spacing w:before="240"/>
      <w:outlineLvl w:val="0"/>
    </w:pPr>
    <w:rPr>
      <w:rFonts w:asciiTheme="majorHAnsi" w:eastAsiaTheme="majorEastAsia" w:hAnsiTheme="majorHAnsi"/>
      <w:color w:val="000000"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character" w:customStyle="1" w:styleId="Internetlink">
    <w:name w:val="Internet link"/>
    <w:rPr>
      <w:color w:val="000080"/>
      <w:u w:val="single"/>
    </w:rPr>
  </w:style>
  <w:style w:type="paragraph" w:styleId="Footer">
    <w:name w:val="footer"/>
    <w:basedOn w:val="Normal"/>
    <w:link w:val="FooterChar"/>
    <w:uiPriority w:val="99"/>
    <w:unhideWhenUsed/>
    <w:rsid w:val="00622F4A"/>
    <w:pPr>
      <w:tabs>
        <w:tab w:val="center" w:pos="4680"/>
        <w:tab w:val="right" w:pos="9360"/>
      </w:tabs>
    </w:pPr>
    <w:rPr>
      <w:szCs w:val="21"/>
    </w:rPr>
  </w:style>
  <w:style w:type="character" w:customStyle="1" w:styleId="FooterChar">
    <w:name w:val="Footer Char"/>
    <w:basedOn w:val="DefaultParagraphFont"/>
    <w:link w:val="Footer"/>
    <w:uiPriority w:val="99"/>
    <w:rsid w:val="00622F4A"/>
    <w:rPr>
      <w:szCs w:val="21"/>
    </w:rPr>
  </w:style>
  <w:style w:type="paragraph" w:styleId="Title">
    <w:name w:val="Title"/>
    <w:basedOn w:val="Normal"/>
    <w:next w:val="Normal"/>
    <w:link w:val="TitleChar"/>
    <w:uiPriority w:val="10"/>
    <w:qFormat/>
    <w:rsid w:val="00780512"/>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780512"/>
    <w:rPr>
      <w:rFonts w:asciiTheme="majorHAnsi" w:eastAsiaTheme="majorEastAsia" w:hAnsiTheme="majorHAnsi"/>
      <w:spacing w:val="-10"/>
      <w:kern w:val="28"/>
      <w:sz w:val="56"/>
      <w:szCs w:val="50"/>
    </w:rPr>
  </w:style>
  <w:style w:type="character" w:customStyle="1" w:styleId="Heading1Char">
    <w:name w:val="Heading 1 Char"/>
    <w:basedOn w:val="DefaultParagraphFont"/>
    <w:link w:val="Heading1"/>
    <w:uiPriority w:val="9"/>
    <w:rsid w:val="00780512"/>
    <w:rPr>
      <w:rFonts w:asciiTheme="majorHAnsi" w:eastAsiaTheme="majorEastAsia" w:hAnsiTheme="majorHAnsi"/>
      <w:color w:val="000000" w:themeColor="accent1" w:themeShade="BF"/>
      <w:sz w:val="32"/>
      <w:szCs w:val="29"/>
    </w:rPr>
  </w:style>
  <w:style w:type="paragraph" w:styleId="Subtitle">
    <w:name w:val="Subtitle"/>
    <w:basedOn w:val="Normal"/>
    <w:next w:val="Normal"/>
    <w:link w:val="SubtitleChar"/>
    <w:uiPriority w:val="11"/>
    <w:qFormat/>
    <w:rsid w:val="00780512"/>
    <w:pPr>
      <w:numPr>
        <w:ilvl w:val="1"/>
      </w:numPr>
      <w:spacing w:after="160"/>
    </w:pPr>
    <w:rPr>
      <w:rFonts w:asciiTheme="minorHAnsi" w:eastAsiaTheme="minorEastAsia" w:hAnsiTheme="minorHAnsi"/>
      <w:color w:val="5A5A5A" w:themeColor="text1" w:themeTint="A5"/>
      <w:spacing w:val="15"/>
      <w:sz w:val="22"/>
      <w:szCs w:val="20"/>
    </w:rPr>
  </w:style>
  <w:style w:type="character" w:customStyle="1" w:styleId="SubtitleChar">
    <w:name w:val="Subtitle Char"/>
    <w:basedOn w:val="DefaultParagraphFont"/>
    <w:link w:val="Subtitle"/>
    <w:uiPriority w:val="11"/>
    <w:rsid w:val="00780512"/>
    <w:rPr>
      <w:rFonts w:asciiTheme="minorHAnsi" w:eastAsiaTheme="minorEastAsia" w:hAnsiTheme="minorHAnsi"/>
      <w:color w:val="5A5A5A" w:themeColor="text1" w:themeTint="A5"/>
      <w:spacing w:val="15"/>
      <w:sz w:val="22"/>
      <w:szCs w:val="20"/>
    </w:rPr>
  </w:style>
  <w:style w:type="character" w:styleId="Hyperlink">
    <w:name w:val="Hyperlink"/>
    <w:basedOn w:val="DefaultParagraphFont"/>
    <w:uiPriority w:val="99"/>
    <w:unhideWhenUsed/>
    <w:rsid w:val="00965ADC"/>
    <w:rPr>
      <w:color w:val="0563C1" w:themeColor="hyperlink"/>
      <w:u w:val="single"/>
    </w:rPr>
  </w:style>
  <w:style w:type="character" w:customStyle="1" w:styleId="UnresolvedMention">
    <w:name w:val="Unresolved Mention"/>
    <w:basedOn w:val="DefaultParagraphFont"/>
    <w:uiPriority w:val="99"/>
    <w:semiHidden/>
    <w:unhideWhenUsed/>
    <w:rsid w:val="00965ADC"/>
    <w:rPr>
      <w:color w:val="605E5C"/>
      <w:shd w:val="clear" w:color="auto" w:fill="E1DFDD"/>
    </w:rPr>
  </w:style>
  <w:style w:type="character" w:styleId="CommentReference">
    <w:name w:val="annotation reference"/>
    <w:basedOn w:val="DefaultParagraphFont"/>
    <w:uiPriority w:val="99"/>
    <w:semiHidden/>
    <w:unhideWhenUsed/>
    <w:rsid w:val="006E5C1F"/>
    <w:rPr>
      <w:sz w:val="16"/>
      <w:szCs w:val="16"/>
    </w:rPr>
  </w:style>
  <w:style w:type="paragraph" w:styleId="CommentText">
    <w:name w:val="annotation text"/>
    <w:basedOn w:val="Normal"/>
    <w:link w:val="CommentTextChar"/>
    <w:uiPriority w:val="99"/>
    <w:semiHidden/>
    <w:unhideWhenUsed/>
    <w:rsid w:val="006E5C1F"/>
    <w:rPr>
      <w:sz w:val="20"/>
      <w:szCs w:val="18"/>
    </w:rPr>
  </w:style>
  <w:style w:type="character" w:customStyle="1" w:styleId="CommentTextChar">
    <w:name w:val="Comment Text Char"/>
    <w:basedOn w:val="DefaultParagraphFont"/>
    <w:link w:val="CommentText"/>
    <w:uiPriority w:val="99"/>
    <w:semiHidden/>
    <w:rsid w:val="006E5C1F"/>
    <w:rPr>
      <w:sz w:val="20"/>
      <w:szCs w:val="18"/>
    </w:rPr>
  </w:style>
  <w:style w:type="paragraph" w:styleId="CommentSubject">
    <w:name w:val="annotation subject"/>
    <w:basedOn w:val="CommentText"/>
    <w:next w:val="CommentText"/>
    <w:link w:val="CommentSubjectChar"/>
    <w:uiPriority w:val="99"/>
    <w:semiHidden/>
    <w:unhideWhenUsed/>
    <w:rsid w:val="006E5C1F"/>
    <w:rPr>
      <w:b/>
      <w:bCs/>
    </w:rPr>
  </w:style>
  <w:style w:type="character" w:customStyle="1" w:styleId="CommentSubjectChar">
    <w:name w:val="Comment Subject Char"/>
    <w:basedOn w:val="CommentTextChar"/>
    <w:link w:val="CommentSubject"/>
    <w:uiPriority w:val="99"/>
    <w:semiHidden/>
    <w:rsid w:val="006E5C1F"/>
    <w:rPr>
      <w:b/>
      <w:bCs/>
      <w:sz w:val="20"/>
      <w:szCs w:val="18"/>
    </w:rPr>
  </w:style>
  <w:style w:type="paragraph" w:styleId="BalloonText">
    <w:name w:val="Balloon Text"/>
    <w:basedOn w:val="Normal"/>
    <w:link w:val="BalloonTextChar"/>
    <w:uiPriority w:val="99"/>
    <w:semiHidden/>
    <w:unhideWhenUsed/>
    <w:rsid w:val="006E5C1F"/>
    <w:rPr>
      <w:rFonts w:ascii="Segoe UI" w:hAnsi="Segoe UI"/>
      <w:sz w:val="18"/>
      <w:szCs w:val="16"/>
    </w:rPr>
  </w:style>
  <w:style w:type="character" w:customStyle="1" w:styleId="BalloonTextChar">
    <w:name w:val="Balloon Text Char"/>
    <w:basedOn w:val="DefaultParagraphFont"/>
    <w:link w:val="BalloonText"/>
    <w:uiPriority w:val="99"/>
    <w:semiHidden/>
    <w:rsid w:val="006E5C1F"/>
    <w:rPr>
      <w:rFonts w:ascii="Segoe UI" w:hAnsi="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morningstarcorp.com/parallel-charging-using-multiple-controllers-separate-pv-arrays/" TargetMode="Externa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Project_Report_Theme">
  <a:themeElements>
    <a:clrScheme name="Project_Report_Colors">
      <a:dk1>
        <a:srgbClr val="000000"/>
      </a:dk1>
      <a:lt1>
        <a:srgbClr val="000000"/>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563C1"/>
      </a:hlink>
      <a:folHlink>
        <a:srgbClr val="954F72"/>
      </a:folHlink>
    </a:clrScheme>
    <a:fontScheme name="Project_Report_Heading">
      <a:majorFont>
        <a:latin typeface="Liberation Serif"/>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tela a</cp:lastModifiedBy>
  <cp:revision>2</cp:revision>
  <dcterms:created xsi:type="dcterms:W3CDTF">2019-10-17T17:53:00Z</dcterms:created>
  <dcterms:modified xsi:type="dcterms:W3CDTF">2019-10-17T17:53:00Z</dcterms:modified>
</cp:coreProperties>
</file>